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928" w14:textId="459A24E4" w:rsidR="00F86326" w:rsidRPr="00F86326" w:rsidRDefault="00F86326" w:rsidP="00F86326">
      <w:pPr>
        <w:shd w:val="clear" w:color="auto" w:fill="FFFFFF"/>
        <w:spacing w:line="240" w:lineRule="auto"/>
        <w:ind w:firstLine="720"/>
        <w:rPr>
          <w:rFonts w:ascii="Times New Roman" w:eastAsia="Times New Roman" w:hAnsi="Times New Roman" w:cs="Times New Roman"/>
          <w:sz w:val="24"/>
          <w:szCs w:val="24"/>
        </w:rPr>
      </w:pPr>
      <w:del w:id="0" w:author="josh" w:date="2022-04-17T04:15:00Z">
        <w:r w:rsidRPr="00F86326" w:rsidDel="00947D6B">
          <w:rPr>
            <w:rFonts w:ascii="Arial" w:eastAsia="Times New Roman" w:hAnsi="Arial" w:cs="Arial"/>
            <w:color w:val="000000"/>
            <w:sz w:val="24"/>
            <w:szCs w:val="24"/>
          </w:rPr>
          <w:delText xml:space="preserve">Before I start my update, </w:delText>
        </w:r>
      </w:del>
      <w:r w:rsidRPr="00F86326">
        <w:rPr>
          <w:rFonts w:ascii="Arial" w:eastAsia="Times New Roman" w:hAnsi="Arial" w:cs="Arial"/>
          <w:color w:val="000000"/>
          <w:sz w:val="24"/>
          <w:szCs w:val="24"/>
        </w:rPr>
        <w:t xml:space="preserve">I am exceptionally grateful for the time that the UPenn admissions committee has spent looking over my application and for </w:t>
      </w:r>
      <w:del w:id="1" w:author="josh" w:date="2022-04-17T04:16:00Z">
        <w:r w:rsidRPr="00F86326" w:rsidDel="00947D6B">
          <w:rPr>
            <w:rFonts w:ascii="Arial" w:eastAsia="Times New Roman" w:hAnsi="Arial" w:cs="Arial"/>
            <w:color w:val="000000"/>
            <w:sz w:val="24"/>
            <w:szCs w:val="24"/>
          </w:rPr>
          <w:delText>the opportunity to stay on the waitlist over the ten of thousands of applicants in this highly competitive cycle. </w:delText>
        </w:r>
      </w:del>
      <w:ins w:id="2" w:author="josh" w:date="2022-04-17T04:17:00Z">
        <w:r w:rsidR="00947D6B">
          <w:rPr>
            <w:rFonts w:ascii="Arial" w:eastAsia="Times New Roman" w:hAnsi="Arial" w:cs="Arial"/>
            <w:color w:val="000000"/>
            <w:sz w:val="24"/>
            <w:szCs w:val="24"/>
          </w:rPr>
          <w:t xml:space="preserve">giving me another chance </w:t>
        </w:r>
      </w:ins>
      <w:ins w:id="3" w:author="josh" w:date="2022-04-17T04:18:00Z">
        <w:r w:rsidR="00947D6B">
          <w:rPr>
            <w:rFonts w:ascii="Arial" w:eastAsia="Times New Roman" w:hAnsi="Arial" w:cs="Arial"/>
            <w:color w:val="000000"/>
            <w:sz w:val="24"/>
            <w:szCs w:val="24"/>
          </w:rPr>
          <w:t>through the waitlist</w:t>
        </w:r>
      </w:ins>
      <w:ins w:id="4" w:author="josh" w:date="2022-04-17T04:17:00Z">
        <w:r w:rsidR="00947D6B">
          <w:rPr>
            <w:rFonts w:ascii="Arial" w:eastAsia="Times New Roman" w:hAnsi="Arial" w:cs="Arial"/>
            <w:color w:val="000000"/>
            <w:sz w:val="24"/>
            <w:szCs w:val="24"/>
          </w:rPr>
          <w:t xml:space="preserve">. </w:t>
        </w:r>
      </w:ins>
    </w:p>
    <w:p w14:paraId="244DD6FF" w14:textId="4DD7D710" w:rsidR="00F86326" w:rsidRPr="00F86326" w:rsidRDefault="00F86326" w:rsidP="00F86326">
      <w:pPr>
        <w:shd w:val="clear" w:color="auto" w:fill="FFFFFF"/>
        <w:spacing w:line="240" w:lineRule="auto"/>
        <w:ind w:firstLine="720"/>
        <w:rPr>
          <w:rFonts w:ascii="Times New Roman" w:eastAsia="Times New Roman" w:hAnsi="Times New Roman" w:cs="Times New Roman"/>
          <w:sz w:val="24"/>
          <w:szCs w:val="24"/>
        </w:rPr>
      </w:pPr>
      <w:r w:rsidRPr="00F86326">
        <w:rPr>
          <w:rFonts w:ascii="Arial" w:eastAsia="Times New Roman" w:hAnsi="Arial" w:cs="Arial"/>
          <w:color w:val="000000"/>
          <w:sz w:val="24"/>
          <w:szCs w:val="24"/>
        </w:rPr>
        <w:t xml:space="preserve">Since my last </w:t>
      </w:r>
      <w:del w:id="5" w:author="josh" w:date="2022-04-17T04:18:00Z">
        <w:r w:rsidRPr="00F86326" w:rsidDel="00947D6B">
          <w:rPr>
            <w:rFonts w:ascii="Arial" w:eastAsia="Times New Roman" w:hAnsi="Arial" w:cs="Arial"/>
            <w:color w:val="000000"/>
            <w:sz w:val="24"/>
            <w:szCs w:val="24"/>
          </w:rPr>
          <w:delText xml:space="preserve">academic </w:delText>
        </w:r>
      </w:del>
      <w:r w:rsidRPr="00F86326">
        <w:rPr>
          <w:rFonts w:ascii="Arial" w:eastAsia="Times New Roman" w:hAnsi="Arial" w:cs="Arial"/>
          <w:color w:val="000000"/>
          <w:sz w:val="24"/>
          <w:szCs w:val="24"/>
        </w:rPr>
        <w:t xml:space="preserve">update in February, I have continued </w:t>
      </w:r>
      <w:del w:id="6" w:author="josh" w:date="2022-04-17T04:17:00Z">
        <w:r w:rsidRPr="00F86326" w:rsidDel="00947D6B">
          <w:rPr>
            <w:rFonts w:ascii="Arial" w:eastAsia="Times New Roman" w:hAnsi="Arial" w:cs="Arial"/>
            <w:color w:val="000000"/>
            <w:sz w:val="24"/>
            <w:szCs w:val="24"/>
          </w:rPr>
          <w:delText xml:space="preserve">to relish my education, </w:delText>
        </w:r>
      </w:del>
      <w:r w:rsidRPr="00F86326">
        <w:rPr>
          <w:rFonts w:ascii="Arial" w:eastAsia="Times New Roman" w:hAnsi="Arial" w:cs="Arial"/>
          <w:color w:val="000000"/>
          <w:sz w:val="24"/>
          <w:szCs w:val="24"/>
        </w:rPr>
        <w:t xml:space="preserve">maintaining my </w:t>
      </w:r>
      <w:del w:id="7" w:author="josh" w:date="2022-04-17T04:57:00Z">
        <w:r w:rsidRPr="00F86326" w:rsidDel="00D807E1">
          <w:rPr>
            <w:rFonts w:ascii="Arial" w:eastAsia="Times New Roman" w:hAnsi="Arial" w:cs="Arial"/>
            <w:color w:val="000000"/>
            <w:sz w:val="24"/>
            <w:szCs w:val="24"/>
          </w:rPr>
          <w:delText xml:space="preserve">February </w:delText>
        </w:r>
      </w:del>
      <w:r w:rsidRPr="00F86326">
        <w:rPr>
          <w:rFonts w:ascii="Arial" w:eastAsia="Times New Roman" w:hAnsi="Arial" w:cs="Arial"/>
          <w:color w:val="000000"/>
          <w:sz w:val="24"/>
          <w:szCs w:val="24"/>
        </w:rPr>
        <w:t>GPA</w:t>
      </w:r>
      <w:ins w:id="8" w:author="josh" w:date="2022-04-17T04:18:00Z">
        <w:r w:rsidR="00947D6B">
          <w:rPr>
            <w:rFonts w:ascii="Arial" w:eastAsia="Times New Roman" w:hAnsi="Arial" w:cs="Arial"/>
            <w:color w:val="000000"/>
            <w:sz w:val="24"/>
            <w:szCs w:val="24"/>
          </w:rPr>
          <w:t xml:space="preserve"> of (*indicate your GPA</w:t>
        </w:r>
      </w:ins>
      <w:ins w:id="9" w:author="josh" w:date="2022-04-17T04:19:00Z">
        <w:r w:rsidR="00947D6B">
          <w:rPr>
            <w:rFonts w:ascii="Arial" w:eastAsia="Times New Roman" w:hAnsi="Arial" w:cs="Arial"/>
            <w:color w:val="000000"/>
            <w:sz w:val="24"/>
            <w:szCs w:val="24"/>
          </w:rPr>
          <w:t>)</w:t>
        </w:r>
      </w:ins>
      <w:r w:rsidRPr="00F86326">
        <w:rPr>
          <w:rFonts w:ascii="Arial" w:eastAsia="Times New Roman" w:hAnsi="Arial" w:cs="Arial"/>
          <w:color w:val="000000"/>
          <w:sz w:val="24"/>
          <w:szCs w:val="24"/>
        </w:rPr>
        <w:t xml:space="preserve"> and pursuing my passions in competitive programming and mathematics. In February and March, I achieved 54th and 63rd in the USA Computing Olympiad Platinum Contest. Then, in April, I clinched 1st at the Canadian Team Mathematics Contest while representing UTS. Meanwhile, </w:t>
      </w:r>
      <w:del w:id="10" w:author="josh" w:date="2022-04-17T04:19:00Z">
        <w:r w:rsidRPr="00F86326" w:rsidDel="00947D6B">
          <w:rPr>
            <w:rFonts w:ascii="Arial" w:eastAsia="Times New Roman" w:hAnsi="Arial" w:cs="Arial"/>
            <w:color w:val="000000"/>
            <w:sz w:val="24"/>
            <w:szCs w:val="24"/>
          </w:rPr>
          <w:delText>last week</w:delText>
        </w:r>
      </w:del>
      <w:del w:id="11" w:author="josh" w:date="2022-04-17T04:24:00Z">
        <w:r w:rsidRPr="00F86326" w:rsidDel="00DD5CD0">
          <w:rPr>
            <w:rFonts w:ascii="Arial" w:eastAsia="Times New Roman" w:hAnsi="Arial" w:cs="Arial"/>
            <w:color w:val="000000"/>
            <w:sz w:val="24"/>
            <w:szCs w:val="24"/>
          </w:rPr>
          <w:delText xml:space="preserve">, </w:delText>
        </w:r>
      </w:del>
      <w:r w:rsidRPr="00F86326">
        <w:rPr>
          <w:rFonts w:ascii="Arial" w:eastAsia="Times New Roman" w:hAnsi="Arial" w:cs="Arial"/>
          <w:color w:val="000000"/>
          <w:sz w:val="24"/>
          <w:szCs w:val="24"/>
        </w:rPr>
        <w:t xml:space="preserve">as my school finished its three-year reconstruction project, I </w:t>
      </w:r>
      <w:del w:id="12" w:author="josh" w:date="2022-04-17T04:20:00Z">
        <w:r w:rsidRPr="00F86326" w:rsidDel="00DD5CD0">
          <w:rPr>
            <w:rFonts w:ascii="Arial" w:eastAsia="Times New Roman" w:hAnsi="Arial" w:cs="Arial"/>
            <w:color w:val="000000"/>
            <w:sz w:val="24"/>
            <w:szCs w:val="24"/>
          </w:rPr>
          <w:delText xml:space="preserve">continued to learn about organization as I </w:delText>
        </w:r>
      </w:del>
      <w:r w:rsidRPr="00F86326">
        <w:rPr>
          <w:rFonts w:ascii="Arial" w:eastAsia="Times New Roman" w:hAnsi="Arial" w:cs="Arial"/>
          <w:color w:val="000000"/>
          <w:sz w:val="24"/>
          <w:szCs w:val="24"/>
        </w:rPr>
        <w:t xml:space="preserve">led the Competitive Programming Club into a successful in-person reentrance into the new </w:t>
      </w:r>
      <w:commentRangeStart w:id="13"/>
      <w:r w:rsidRPr="00F86326">
        <w:rPr>
          <w:rFonts w:ascii="Arial" w:eastAsia="Times New Roman" w:hAnsi="Arial" w:cs="Arial"/>
          <w:color w:val="000000"/>
          <w:sz w:val="24"/>
          <w:szCs w:val="24"/>
        </w:rPr>
        <w:t>building</w:t>
      </w:r>
      <w:commentRangeEnd w:id="13"/>
      <w:r w:rsidR="00DD5CD0">
        <w:rPr>
          <w:rStyle w:val="CommentReference"/>
        </w:rPr>
        <w:commentReference w:id="13"/>
      </w:r>
      <w:r w:rsidRPr="00F86326">
        <w:rPr>
          <w:rFonts w:ascii="Arial" w:eastAsia="Times New Roman" w:hAnsi="Arial" w:cs="Arial"/>
          <w:color w:val="000000"/>
          <w:sz w:val="24"/>
          <w:szCs w:val="24"/>
        </w:rPr>
        <w:t>. </w:t>
      </w:r>
    </w:p>
    <w:p w14:paraId="593DCB07" w14:textId="3D972828" w:rsidR="00F86326" w:rsidRPr="00F86326" w:rsidRDefault="00F86326" w:rsidP="00F86326">
      <w:pPr>
        <w:shd w:val="clear" w:color="auto" w:fill="FFFFFF"/>
        <w:spacing w:line="240" w:lineRule="auto"/>
        <w:ind w:firstLine="720"/>
        <w:rPr>
          <w:rFonts w:ascii="Times New Roman" w:eastAsia="Times New Roman" w:hAnsi="Times New Roman" w:cs="Times New Roman"/>
          <w:sz w:val="24"/>
          <w:szCs w:val="24"/>
        </w:rPr>
      </w:pPr>
      <w:commentRangeStart w:id="14"/>
      <w:del w:id="15" w:author="josh" w:date="2022-04-17T04:27:00Z">
        <w:r w:rsidRPr="00F86326" w:rsidDel="00A56B26">
          <w:rPr>
            <w:rFonts w:ascii="Arial" w:eastAsia="Times New Roman" w:hAnsi="Arial" w:cs="Arial"/>
            <w:color w:val="000000"/>
            <w:sz w:val="24"/>
            <w:szCs w:val="24"/>
          </w:rPr>
          <w:delText>Finally, with my schedule clearing up after university admissions,</w:delText>
        </w:r>
      </w:del>
      <w:r w:rsidRPr="00F86326">
        <w:rPr>
          <w:rFonts w:ascii="Arial" w:eastAsia="Times New Roman" w:hAnsi="Arial" w:cs="Arial"/>
          <w:color w:val="000000"/>
          <w:sz w:val="24"/>
          <w:szCs w:val="24"/>
        </w:rPr>
        <w:t xml:space="preserve"> </w:t>
      </w:r>
      <w:commentRangeEnd w:id="14"/>
      <w:r w:rsidR="00D807E1">
        <w:rPr>
          <w:rStyle w:val="CommentReference"/>
        </w:rPr>
        <w:commentReference w:id="14"/>
      </w:r>
      <w:r w:rsidRPr="00F86326">
        <w:rPr>
          <w:rFonts w:ascii="Arial" w:eastAsia="Times New Roman" w:hAnsi="Arial" w:cs="Arial"/>
          <w:color w:val="000000"/>
          <w:sz w:val="24"/>
          <w:szCs w:val="24"/>
        </w:rPr>
        <w:t xml:space="preserve">I have </w:t>
      </w:r>
      <w:ins w:id="16" w:author="josh" w:date="2022-04-17T05:00:00Z">
        <w:r w:rsidR="00D807E1">
          <w:rPr>
            <w:rFonts w:ascii="Arial" w:eastAsia="Times New Roman" w:hAnsi="Arial" w:cs="Arial"/>
            <w:color w:val="000000"/>
            <w:sz w:val="24"/>
            <w:szCs w:val="24"/>
          </w:rPr>
          <w:t xml:space="preserve">further explored </w:t>
        </w:r>
      </w:ins>
      <w:del w:id="17" w:author="josh" w:date="2022-04-17T05:00:00Z">
        <w:r w:rsidRPr="00F86326" w:rsidDel="00D807E1">
          <w:rPr>
            <w:rFonts w:ascii="Arial" w:eastAsia="Times New Roman" w:hAnsi="Arial" w:cs="Arial"/>
            <w:color w:val="000000"/>
            <w:sz w:val="24"/>
            <w:szCs w:val="24"/>
          </w:rPr>
          <w:delText>started exploring</w:delText>
        </w:r>
      </w:del>
      <w:r w:rsidRPr="00F86326">
        <w:rPr>
          <w:rFonts w:ascii="Arial" w:eastAsia="Times New Roman" w:hAnsi="Arial" w:cs="Arial"/>
          <w:color w:val="000000"/>
          <w:sz w:val="24"/>
          <w:szCs w:val="24"/>
        </w:rPr>
        <w:t xml:space="preserve"> my computer science interests by creating my own chess engine. Learning from scratch about Unity and chess programming while utilizing my experience in neural networks, I will soon have a working engine to test against thousands of chess players through </w:t>
      </w:r>
      <w:proofErr w:type="spellStart"/>
      <w:r w:rsidRPr="00F86326">
        <w:rPr>
          <w:rFonts w:ascii="Arial" w:eastAsia="Times New Roman" w:hAnsi="Arial" w:cs="Arial"/>
          <w:color w:val="000000"/>
          <w:sz w:val="24"/>
          <w:szCs w:val="24"/>
        </w:rPr>
        <w:t>Li</w:t>
      </w:r>
      <w:r>
        <w:rPr>
          <w:rFonts w:ascii="Arial" w:eastAsia="Times New Roman" w:hAnsi="Arial" w:cs="Arial"/>
          <w:color w:val="000000"/>
          <w:sz w:val="24"/>
          <w:szCs w:val="24"/>
        </w:rPr>
        <w:t>c</w:t>
      </w:r>
      <w:r w:rsidRPr="00F86326">
        <w:rPr>
          <w:rFonts w:ascii="Arial" w:eastAsia="Times New Roman" w:hAnsi="Arial" w:cs="Arial"/>
          <w:color w:val="000000"/>
          <w:sz w:val="24"/>
          <w:szCs w:val="24"/>
        </w:rPr>
        <w:t>hess</w:t>
      </w:r>
      <w:proofErr w:type="spellEnd"/>
      <w:r w:rsidRPr="00F86326">
        <w:rPr>
          <w:rFonts w:ascii="Arial" w:eastAsia="Times New Roman" w:hAnsi="Arial" w:cs="Arial"/>
          <w:color w:val="000000"/>
          <w:sz w:val="24"/>
          <w:szCs w:val="24"/>
        </w:rPr>
        <w:t xml:space="preserve">’ bot account program. </w:t>
      </w:r>
      <w:commentRangeStart w:id="18"/>
      <w:del w:id="19" w:author="josh" w:date="2022-04-17T04:28:00Z">
        <w:r w:rsidRPr="00F86326" w:rsidDel="00A56B26">
          <w:rPr>
            <w:rFonts w:ascii="Arial" w:eastAsia="Times New Roman" w:hAnsi="Arial" w:cs="Arial"/>
            <w:color w:val="000000"/>
            <w:sz w:val="24"/>
            <w:szCs w:val="24"/>
          </w:rPr>
          <w:delText xml:space="preserve">Only learning about the program in the past few days, </w:delText>
        </w:r>
      </w:del>
      <w:commentRangeEnd w:id="18"/>
      <w:r w:rsidR="00A56B26">
        <w:rPr>
          <w:rStyle w:val="CommentReference"/>
        </w:rPr>
        <w:commentReference w:id="18"/>
      </w:r>
      <w:r w:rsidRPr="00F86326">
        <w:rPr>
          <w:rFonts w:ascii="Arial" w:eastAsia="Times New Roman" w:hAnsi="Arial" w:cs="Arial"/>
          <w:color w:val="000000"/>
          <w:sz w:val="24"/>
          <w:szCs w:val="24"/>
        </w:rPr>
        <w:t>I am ecstatic to have the opportunity to see my project in action.</w:t>
      </w:r>
    </w:p>
    <w:p w14:paraId="32A2B5F1" w14:textId="6083483A" w:rsidR="00F86326" w:rsidRPr="00F86326" w:rsidDel="00E9169A" w:rsidRDefault="00F86326" w:rsidP="00F86326">
      <w:pPr>
        <w:shd w:val="clear" w:color="auto" w:fill="FFFFFF"/>
        <w:spacing w:line="240" w:lineRule="auto"/>
        <w:ind w:firstLine="720"/>
        <w:rPr>
          <w:del w:id="20" w:author="josh" w:date="2022-04-17T04:53:00Z"/>
          <w:rFonts w:ascii="Times New Roman" w:eastAsia="Times New Roman" w:hAnsi="Times New Roman" w:cs="Times New Roman"/>
          <w:sz w:val="24"/>
          <w:szCs w:val="24"/>
        </w:rPr>
      </w:pPr>
      <w:del w:id="21" w:author="josh" w:date="2022-04-17T04:53:00Z">
        <w:r w:rsidRPr="00F86326" w:rsidDel="00E9169A">
          <w:rPr>
            <w:rFonts w:ascii="Arial" w:eastAsia="Times New Roman" w:hAnsi="Arial" w:cs="Arial"/>
            <w:color w:val="000000"/>
            <w:sz w:val="24"/>
            <w:szCs w:val="24"/>
          </w:rPr>
          <w:delText xml:space="preserve">Over the past year, </w:delText>
        </w:r>
      </w:del>
      <w:del w:id="22" w:author="josh" w:date="2022-04-17T04:33:00Z">
        <w:r w:rsidRPr="00F86326" w:rsidDel="006F6C38">
          <w:rPr>
            <w:rFonts w:ascii="Arial" w:eastAsia="Times New Roman" w:hAnsi="Arial" w:cs="Arial"/>
            <w:color w:val="000000"/>
            <w:sz w:val="24"/>
            <w:szCs w:val="24"/>
          </w:rPr>
          <w:delText>U</w:delText>
        </w:r>
      </w:del>
      <w:del w:id="23" w:author="josh" w:date="2022-04-17T04:53:00Z">
        <w:r w:rsidRPr="00F86326" w:rsidDel="00E9169A">
          <w:rPr>
            <w:rFonts w:ascii="Arial" w:eastAsia="Times New Roman" w:hAnsi="Arial" w:cs="Arial"/>
            <w:color w:val="000000"/>
            <w:sz w:val="24"/>
            <w:szCs w:val="24"/>
          </w:rPr>
          <w:delText>Penn has continued to emerge as the foremost community to continue my passions and collaborate with others within it. I would like to thank the Office of Admissions for spending the time to review my applications, and I would eagerly matriculate if offered a position.</w:delText>
        </w:r>
      </w:del>
    </w:p>
    <w:p w14:paraId="272AB5B2" w14:textId="7767C315" w:rsidR="00F86326" w:rsidRPr="00F86326" w:rsidRDefault="00F86326" w:rsidP="00F86326">
      <w:pPr>
        <w:shd w:val="clear" w:color="auto" w:fill="FFFFFF"/>
        <w:spacing w:line="240" w:lineRule="auto"/>
        <w:rPr>
          <w:rFonts w:ascii="Times New Roman" w:eastAsia="Times New Roman" w:hAnsi="Times New Roman" w:cs="Times New Roman"/>
          <w:sz w:val="24"/>
          <w:szCs w:val="24"/>
        </w:rPr>
      </w:pPr>
      <w:r w:rsidRPr="00F86326">
        <w:rPr>
          <w:rFonts w:ascii="Arial" w:eastAsia="Times New Roman" w:hAnsi="Arial" w:cs="Arial"/>
          <w:color w:val="000000"/>
          <w:sz w:val="24"/>
          <w:szCs w:val="24"/>
        </w:rPr>
        <w:t>Thank you,</w:t>
      </w:r>
    </w:p>
    <w:p w14:paraId="2C892AA8" w14:textId="77777777" w:rsidR="00F86326" w:rsidRPr="00F86326" w:rsidRDefault="00F86326" w:rsidP="00F86326">
      <w:pPr>
        <w:shd w:val="clear" w:color="auto" w:fill="FFFFFF"/>
        <w:spacing w:line="240" w:lineRule="auto"/>
        <w:rPr>
          <w:rFonts w:ascii="Times New Roman" w:eastAsia="Times New Roman" w:hAnsi="Times New Roman" w:cs="Times New Roman"/>
          <w:sz w:val="24"/>
          <w:szCs w:val="24"/>
        </w:rPr>
      </w:pPr>
      <w:r w:rsidRPr="00F86326">
        <w:rPr>
          <w:rFonts w:ascii="Arial" w:eastAsia="Times New Roman" w:hAnsi="Arial" w:cs="Arial"/>
          <w:color w:val="000000"/>
          <w:sz w:val="24"/>
          <w:szCs w:val="24"/>
        </w:rPr>
        <w:t>Allen Pei</w:t>
      </w:r>
    </w:p>
    <w:p w14:paraId="25364354" w14:textId="77777777" w:rsidR="00F86326" w:rsidRPr="00F86326" w:rsidRDefault="00F86326" w:rsidP="00F86326">
      <w:pPr>
        <w:shd w:val="clear" w:color="auto" w:fill="FFFFFF"/>
        <w:spacing w:line="240" w:lineRule="auto"/>
        <w:ind w:firstLine="720"/>
        <w:rPr>
          <w:rFonts w:ascii="Times New Roman" w:eastAsia="Times New Roman" w:hAnsi="Times New Roman" w:cs="Times New Roman"/>
          <w:sz w:val="24"/>
          <w:szCs w:val="24"/>
        </w:rPr>
      </w:pPr>
      <w:r w:rsidRPr="00F86326">
        <w:rPr>
          <w:rFonts w:ascii="Times New Roman" w:eastAsia="Times New Roman" w:hAnsi="Times New Roman" w:cs="Times New Roman"/>
          <w:sz w:val="24"/>
          <w:szCs w:val="24"/>
        </w:rPr>
        <w:t> </w:t>
      </w:r>
    </w:p>
    <w:p w14:paraId="5B6EE398" w14:textId="2394441E" w:rsidR="0005175A" w:rsidRPr="00F86326" w:rsidRDefault="00444578" w:rsidP="0005175A">
      <w:pPr>
        <w:shd w:val="clear" w:color="auto" w:fill="FFFFFF"/>
        <w:spacing w:line="240" w:lineRule="auto"/>
        <w:rPr>
          <w:rFonts w:ascii="Times New Roman" w:eastAsia="Times New Roman" w:hAnsi="Times New Roman" w:cs="Times New Roman"/>
          <w:sz w:val="24"/>
          <w:szCs w:val="24"/>
        </w:rPr>
      </w:pPr>
      <w:commentRangeStart w:id="24"/>
      <w:r>
        <w:rPr>
          <w:rFonts w:ascii="Arial" w:eastAsia="Times New Roman" w:hAnsi="Arial" w:cs="Arial"/>
          <w:sz w:val="24"/>
          <w:szCs w:val="24"/>
        </w:rPr>
        <w:t xml:space="preserve">After </w:t>
      </w:r>
      <w:r w:rsidR="009A1A5C" w:rsidRPr="0005175A">
        <w:rPr>
          <w:rFonts w:ascii="Arial" w:eastAsia="Times New Roman" w:hAnsi="Arial" w:cs="Arial"/>
          <w:sz w:val="24"/>
          <w:szCs w:val="24"/>
        </w:rPr>
        <w:t>discovering Penn</w:t>
      </w:r>
      <w:r w:rsidR="0005390F" w:rsidRPr="0005175A">
        <w:rPr>
          <w:rFonts w:ascii="Arial" w:eastAsia="Times New Roman" w:hAnsi="Arial" w:cs="Arial"/>
          <w:sz w:val="24"/>
          <w:szCs w:val="24"/>
        </w:rPr>
        <w:t xml:space="preserve">’s </w:t>
      </w:r>
      <w:r w:rsidR="009A1A5C" w:rsidRPr="0005175A">
        <w:rPr>
          <w:rFonts w:ascii="Arial" w:eastAsia="Times New Roman" w:hAnsi="Arial" w:cs="Arial"/>
          <w:sz w:val="24"/>
          <w:szCs w:val="24"/>
        </w:rPr>
        <w:t xml:space="preserve">computer science program, </w:t>
      </w:r>
      <w:r w:rsidR="0005390F" w:rsidRPr="0005175A">
        <w:rPr>
          <w:rFonts w:ascii="Arial" w:eastAsia="Times New Roman" w:hAnsi="Arial" w:cs="Arial"/>
          <w:sz w:val="24"/>
          <w:szCs w:val="24"/>
        </w:rPr>
        <w:t xml:space="preserve">I know it will be the most suitable place for me. My passion for machine learning (ML) will find a home at many of the ML research groups. The extensive courses available will not only build a firm background in </w:t>
      </w:r>
      <w:r w:rsidR="0005175A" w:rsidRPr="0005175A">
        <w:rPr>
          <w:rFonts w:ascii="Arial" w:eastAsia="Times New Roman" w:hAnsi="Arial" w:cs="Arial"/>
          <w:sz w:val="24"/>
          <w:szCs w:val="24"/>
        </w:rPr>
        <w:t>computer science</w:t>
      </w:r>
      <w:r>
        <w:rPr>
          <w:rFonts w:ascii="Arial" w:eastAsia="Times New Roman" w:hAnsi="Arial" w:cs="Arial"/>
          <w:sz w:val="24"/>
          <w:szCs w:val="24"/>
        </w:rPr>
        <w:t xml:space="preserve"> for me</w:t>
      </w:r>
      <w:r w:rsidR="0005175A" w:rsidRPr="0005175A">
        <w:rPr>
          <w:rFonts w:ascii="Arial" w:eastAsia="Times New Roman" w:hAnsi="Arial" w:cs="Arial"/>
          <w:sz w:val="24"/>
          <w:szCs w:val="24"/>
        </w:rPr>
        <w:t xml:space="preserve">, but also enable me to realize my future artificial intelligence projects such as … (name an example or two). </w:t>
      </w:r>
      <w:r w:rsidR="00E9169A">
        <w:rPr>
          <w:rFonts w:ascii="Arial" w:eastAsia="Times New Roman" w:hAnsi="Arial" w:cs="Arial"/>
          <w:color w:val="000000"/>
          <w:sz w:val="24"/>
          <w:szCs w:val="24"/>
        </w:rPr>
        <w:t>If offered an admission at Penn, I will absolutely commit to this opportunity</w:t>
      </w:r>
      <w:r w:rsidR="0005175A" w:rsidRPr="00F86326">
        <w:rPr>
          <w:rFonts w:ascii="Arial" w:eastAsia="Times New Roman" w:hAnsi="Arial" w:cs="Arial"/>
          <w:color w:val="000000"/>
          <w:sz w:val="24"/>
          <w:szCs w:val="24"/>
        </w:rPr>
        <w:t>.</w:t>
      </w:r>
      <w:r w:rsidR="00E9169A" w:rsidRPr="00E9169A">
        <w:rPr>
          <w:rFonts w:ascii="Arial" w:eastAsia="Times New Roman" w:hAnsi="Arial" w:cs="Arial"/>
          <w:color w:val="000000"/>
          <w:sz w:val="24"/>
          <w:szCs w:val="24"/>
        </w:rPr>
        <w:t xml:space="preserve"> </w:t>
      </w:r>
      <w:r w:rsidR="00E9169A">
        <w:rPr>
          <w:rFonts w:ascii="Arial" w:eastAsia="Times New Roman" w:hAnsi="Arial" w:cs="Arial"/>
          <w:color w:val="000000"/>
          <w:sz w:val="24"/>
          <w:szCs w:val="24"/>
        </w:rPr>
        <w:t>Thank you once again</w:t>
      </w:r>
      <w:r w:rsidR="00E9169A" w:rsidRPr="00F86326">
        <w:rPr>
          <w:rFonts w:ascii="Arial" w:eastAsia="Times New Roman" w:hAnsi="Arial" w:cs="Arial"/>
          <w:color w:val="000000"/>
          <w:sz w:val="24"/>
          <w:szCs w:val="24"/>
        </w:rPr>
        <w:t xml:space="preserve"> for </w:t>
      </w:r>
      <w:r w:rsidR="00E9169A">
        <w:rPr>
          <w:rFonts w:ascii="Arial" w:eastAsia="Times New Roman" w:hAnsi="Arial" w:cs="Arial"/>
          <w:color w:val="000000"/>
          <w:sz w:val="24"/>
          <w:szCs w:val="24"/>
        </w:rPr>
        <w:t>reviewing</w:t>
      </w:r>
      <w:r w:rsidR="00E9169A" w:rsidRPr="00F86326">
        <w:rPr>
          <w:rFonts w:ascii="Arial" w:eastAsia="Times New Roman" w:hAnsi="Arial" w:cs="Arial"/>
          <w:color w:val="000000"/>
          <w:sz w:val="24"/>
          <w:szCs w:val="24"/>
        </w:rPr>
        <w:t xml:space="preserve"> my applications</w:t>
      </w:r>
      <w:r w:rsidR="00E9169A">
        <w:rPr>
          <w:rFonts w:ascii="Arial" w:eastAsia="Times New Roman" w:hAnsi="Arial" w:cs="Arial"/>
          <w:color w:val="000000"/>
          <w:sz w:val="24"/>
          <w:szCs w:val="24"/>
        </w:rPr>
        <w:t>.</w:t>
      </w:r>
      <w:commentRangeEnd w:id="24"/>
      <w:r w:rsidR="00E9169A">
        <w:rPr>
          <w:rStyle w:val="CommentReference"/>
        </w:rPr>
        <w:commentReference w:id="24"/>
      </w:r>
    </w:p>
    <w:p w14:paraId="3258C99F" w14:textId="481E283E" w:rsidR="00F86326" w:rsidRPr="0005175A" w:rsidRDefault="00F86326" w:rsidP="00F86326">
      <w:pPr>
        <w:shd w:val="clear" w:color="auto" w:fill="FFFFFF"/>
        <w:spacing w:line="240" w:lineRule="auto"/>
        <w:rPr>
          <w:rFonts w:ascii="Arial" w:eastAsia="Times New Roman" w:hAnsi="Arial" w:cs="Arial"/>
          <w:sz w:val="24"/>
          <w:szCs w:val="24"/>
        </w:rPr>
      </w:pPr>
    </w:p>
    <w:p w14:paraId="56785CE2" w14:textId="77777777" w:rsidR="00F86326" w:rsidRDefault="00F86326" w:rsidP="00F86326"/>
    <w:sectPr w:rsidR="00F863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josh" w:date="2022-04-17T04:21:00Z" w:initials="j">
    <w:p w14:paraId="527DC449" w14:textId="59C33C1E" w:rsidR="00DD5CD0" w:rsidRDefault="00DD5CD0">
      <w:pPr>
        <w:pStyle w:val="CommentText"/>
      </w:pPr>
      <w:r>
        <w:rPr>
          <w:rStyle w:val="CommentReference"/>
        </w:rPr>
        <w:annotationRef/>
      </w:r>
      <w:r>
        <w:t xml:space="preserve">The current phrasing doesn’t add much. Anything interesting or new you’ve done leading the programming club since returning? For example, did you coach younger club members and get them involved in competitions? Did they get better results compared to last year? After returning to the new building, were there better </w:t>
      </w:r>
      <w:r w:rsidR="00A56B26">
        <w:t>equipment/learning environment that you utilized to help students?</w:t>
      </w:r>
    </w:p>
  </w:comment>
  <w:comment w:id="14" w:author="josh" w:date="2022-04-17T04:58:00Z" w:initials="j">
    <w:p w14:paraId="15F74D6E" w14:textId="0E7A1D52" w:rsidR="00D807E1" w:rsidRDefault="00D807E1">
      <w:pPr>
        <w:pStyle w:val="CommentText"/>
      </w:pPr>
      <w:r>
        <w:rPr>
          <w:rStyle w:val="CommentReference"/>
        </w:rPr>
        <w:annotationRef/>
      </w:r>
      <w:r>
        <w:t xml:space="preserve">Don’t mention university applications. State a more exact time. In February, March? </w:t>
      </w:r>
    </w:p>
  </w:comment>
  <w:comment w:id="18" w:author="josh" w:date="2022-04-17T04:28:00Z" w:initials="j">
    <w:p w14:paraId="7B57C921" w14:textId="3172205D" w:rsidR="00A56B26" w:rsidRDefault="00A56B26">
      <w:pPr>
        <w:pStyle w:val="CommentText"/>
      </w:pPr>
      <w:r>
        <w:rPr>
          <w:rStyle w:val="CommentReference"/>
        </w:rPr>
        <w:annotationRef/>
      </w:r>
      <w:r w:rsidR="006F6C38">
        <w:t xml:space="preserve">Not necessary. Save the space for expansion on the final paragraph. </w:t>
      </w:r>
      <w:r>
        <w:t xml:space="preserve"> </w:t>
      </w:r>
    </w:p>
  </w:comment>
  <w:comment w:id="24" w:author="josh" w:date="2022-04-17T04:52:00Z" w:initials="j">
    <w:p w14:paraId="2F64DFA5" w14:textId="597EF57A" w:rsidR="00E9169A" w:rsidRDefault="00E9169A">
      <w:pPr>
        <w:pStyle w:val="CommentText"/>
      </w:pPr>
      <w:r>
        <w:rPr>
          <w:rStyle w:val="CommentReference"/>
        </w:rPr>
        <w:annotationRef/>
      </w:r>
      <w:r>
        <w:t xml:space="preserve">Use this as a final paragraph template. Feel free to make any changes.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DC449" w15:done="0"/>
  <w15:commentEx w15:paraId="15F74D6E" w15:done="0"/>
  <w15:commentEx w15:paraId="7B57C921" w15:done="0"/>
  <w15:commentEx w15:paraId="2F64DF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142E" w16cex:dateUtc="2022-04-17T08:21:00Z"/>
  <w16cex:commentExtensible w16cex:durableId="26061D0B" w16cex:dateUtc="2022-04-17T08:58:00Z"/>
  <w16cex:commentExtensible w16cex:durableId="260615ED" w16cex:dateUtc="2022-04-17T08:28:00Z"/>
  <w16cex:commentExtensible w16cex:durableId="26061BAA" w16cex:dateUtc="2022-04-17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DC449" w16cid:durableId="2606142E"/>
  <w16cid:commentId w16cid:paraId="15F74D6E" w16cid:durableId="26061D0B"/>
  <w16cid:commentId w16cid:paraId="7B57C921" w16cid:durableId="260615ED"/>
  <w16cid:commentId w16cid:paraId="2F64DFA5" w16cid:durableId="26061B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w15:presenceInfo w15:providerId="None" w15:userId="jo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26"/>
    <w:rsid w:val="0005175A"/>
    <w:rsid w:val="0005390F"/>
    <w:rsid w:val="00371AA8"/>
    <w:rsid w:val="00444578"/>
    <w:rsid w:val="006E70FF"/>
    <w:rsid w:val="006F6C38"/>
    <w:rsid w:val="00947D6B"/>
    <w:rsid w:val="009A1A5C"/>
    <w:rsid w:val="00A56B26"/>
    <w:rsid w:val="00D807E1"/>
    <w:rsid w:val="00DD5CD0"/>
    <w:rsid w:val="00E9169A"/>
    <w:rsid w:val="00F86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EBA7"/>
  <w15:chartTrackingRefBased/>
  <w15:docId w15:val="{3DB0B2A1-71C2-468E-83FB-ADE7AE72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32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5CD0"/>
    <w:rPr>
      <w:sz w:val="16"/>
      <w:szCs w:val="16"/>
    </w:rPr>
  </w:style>
  <w:style w:type="paragraph" w:styleId="CommentText">
    <w:name w:val="annotation text"/>
    <w:basedOn w:val="Normal"/>
    <w:link w:val="CommentTextChar"/>
    <w:uiPriority w:val="99"/>
    <w:semiHidden/>
    <w:unhideWhenUsed/>
    <w:rsid w:val="00DD5CD0"/>
    <w:pPr>
      <w:spacing w:line="240" w:lineRule="auto"/>
    </w:pPr>
    <w:rPr>
      <w:sz w:val="20"/>
      <w:szCs w:val="20"/>
    </w:rPr>
  </w:style>
  <w:style w:type="character" w:customStyle="1" w:styleId="CommentTextChar">
    <w:name w:val="Comment Text Char"/>
    <w:basedOn w:val="DefaultParagraphFont"/>
    <w:link w:val="CommentText"/>
    <w:uiPriority w:val="99"/>
    <w:semiHidden/>
    <w:rsid w:val="00DD5CD0"/>
    <w:rPr>
      <w:sz w:val="20"/>
      <w:szCs w:val="20"/>
    </w:rPr>
  </w:style>
  <w:style w:type="paragraph" w:styleId="CommentSubject">
    <w:name w:val="annotation subject"/>
    <w:basedOn w:val="CommentText"/>
    <w:next w:val="CommentText"/>
    <w:link w:val="CommentSubjectChar"/>
    <w:uiPriority w:val="99"/>
    <w:semiHidden/>
    <w:unhideWhenUsed/>
    <w:rsid w:val="00DD5CD0"/>
    <w:rPr>
      <w:b/>
      <w:bCs/>
    </w:rPr>
  </w:style>
  <w:style w:type="character" w:customStyle="1" w:styleId="CommentSubjectChar">
    <w:name w:val="Comment Subject Char"/>
    <w:basedOn w:val="CommentTextChar"/>
    <w:link w:val="CommentSubject"/>
    <w:uiPriority w:val="99"/>
    <w:semiHidden/>
    <w:rsid w:val="00DD5C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0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pei</dc:creator>
  <cp:keywords/>
  <dc:description/>
  <cp:lastModifiedBy>josh</cp:lastModifiedBy>
  <cp:revision>5</cp:revision>
  <dcterms:created xsi:type="dcterms:W3CDTF">2022-04-16T00:53:00Z</dcterms:created>
  <dcterms:modified xsi:type="dcterms:W3CDTF">2022-04-17T09:01:00Z</dcterms:modified>
</cp:coreProperties>
</file>